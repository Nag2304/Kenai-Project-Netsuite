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DCB" w:rsidRDefault="00A02B8D">
      <w:proofErr w:type="gramStart"/>
      <w:r>
        <w:t>Hanna instruments has</w:t>
      </w:r>
      <w:proofErr w:type="gramEnd"/>
      <w:r>
        <w:t xml:space="preserve"> a saved search that is unable to process due to the way they need to pull information together.</w:t>
      </w:r>
    </w:p>
    <w:p w:rsidR="003E7DCB" w:rsidRDefault="00A02B8D">
      <w:r>
        <w:t>Many of the result fields are determined by ‘real time’ calculations rather than stored values in a field.  With the high number of customer records, this causes the saved search to take 10-15 minutes to complete and will only get worse.</w:t>
      </w:r>
    </w:p>
    <w:p w:rsidR="003E7DCB" w:rsidRDefault="003E7DCB"/>
    <w:p w:rsidR="003E7DCB" w:rsidRDefault="00A02B8D">
      <w:r>
        <w:t>The proposed solu</w:t>
      </w:r>
      <w:r>
        <w:t xml:space="preserve">tion is to create a custom table in </w:t>
      </w:r>
      <w:proofErr w:type="spellStart"/>
      <w:r>
        <w:t>NetSuite</w:t>
      </w:r>
      <w:proofErr w:type="spellEnd"/>
      <w:r>
        <w:t xml:space="preserve"> that will house this information based on a script(s) that will run off hours to determine the values and store them in the custom table.</w:t>
      </w:r>
    </w:p>
    <w:p w:rsidR="003E7DCB" w:rsidRDefault="003E7DCB"/>
    <w:p w:rsidR="003E7DCB" w:rsidRDefault="00A02B8D">
      <w:r>
        <w:t xml:space="preserve">The saved search can then be created using the </w:t>
      </w:r>
      <w:proofErr w:type="spellStart"/>
      <w:r>
        <w:t>the</w:t>
      </w:r>
      <w:proofErr w:type="spellEnd"/>
      <w:r>
        <w:t xml:space="preserve"> custom table as a poi</w:t>
      </w:r>
      <w:r>
        <w:t>nt of reference.</w:t>
      </w:r>
    </w:p>
    <w:p w:rsidR="003E7DCB" w:rsidRDefault="003E7DCB"/>
    <w:p w:rsidR="003E7DCB" w:rsidRDefault="00A02B8D">
      <w:r>
        <w:rPr>
          <w:highlight w:val="green"/>
        </w:rPr>
        <w:t>Step 1:</w:t>
      </w:r>
      <w:r>
        <w:t xml:space="preserve"> Create the custom table.</w:t>
      </w:r>
    </w:p>
    <w:p w:rsidR="003E7DCB" w:rsidRDefault="003E7DCB"/>
    <w:p w:rsidR="003E7DCB" w:rsidRDefault="00A02B8D">
      <w:r>
        <w:t>We need to create a custom table with the following fields.</w:t>
      </w:r>
    </w:p>
    <w:p w:rsidR="003E7DCB" w:rsidRDefault="00A02B8D">
      <w:pPr>
        <w:numPr>
          <w:ilvl w:val="0"/>
          <w:numId w:val="1"/>
        </w:numPr>
      </w:pPr>
      <w:r>
        <w:rPr>
          <w:b/>
          <w:u w:val="single"/>
        </w:rPr>
        <w:t>Customer ID:</w:t>
      </w:r>
      <w:r>
        <w:t xml:space="preserve"> This will be a list of customers only regardless of status.  No prospects.</w:t>
      </w:r>
    </w:p>
    <w:p w:rsidR="003E7DCB" w:rsidRDefault="00A02B8D">
      <w:pPr>
        <w:numPr>
          <w:ilvl w:val="0"/>
          <w:numId w:val="1"/>
        </w:numPr>
      </w:pPr>
      <w:r>
        <w:rPr>
          <w:b/>
          <w:u w:val="single"/>
        </w:rPr>
        <w:t>Orders Year to Date:</w:t>
      </w:r>
      <w:r>
        <w:t xml:space="preserve"> This will be a custom integer field</w:t>
      </w:r>
      <w:r>
        <w:t xml:space="preserve"> and will be populated using the following logic: (you can also refer to this saved search which is currently used to determine the value in this field: </w:t>
      </w:r>
      <w:hyperlink r:id="rId6">
        <w:r>
          <w:rPr>
            <w:color w:val="1155CC"/>
            <w:u w:val="single"/>
          </w:rPr>
          <w:t>https://1055358.app.netsuite.com/app/common/search/search.nl?e=T&amp;cu=T&amp;id=16950183&amp;whence=</w:t>
        </w:r>
      </w:hyperlink>
      <w:r>
        <w:t xml:space="preserve"> </w:t>
      </w:r>
    </w:p>
    <w:p w:rsidR="003E7DCB" w:rsidRDefault="00A02B8D">
      <w:pPr>
        <w:numPr>
          <w:ilvl w:val="1"/>
          <w:numId w:val="1"/>
        </w:numPr>
      </w:pPr>
      <w:r>
        <w:t>Date Created: Within this year</w:t>
      </w:r>
    </w:p>
    <w:p w:rsidR="003E7DCB" w:rsidRDefault="00A02B8D">
      <w:pPr>
        <w:numPr>
          <w:ilvl w:val="1"/>
          <w:numId w:val="1"/>
        </w:numPr>
      </w:pPr>
      <w:r>
        <w:t>Account: Sales Orders</w:t>
      </w:r>
    </w:p>
    <w:p w:rsidR="003E7DCB" w:rsidRDefault="00A02B8D">
      <w:pPr>
        <w:numPr>
          <w:ilvl w:val="1"/>
          <w:numId w:val="1"/>
        </w:numPr>
      </w:pPr>
      <w:r>
        <w:t>Status: Is NOT Sales Order : Cancelled</w:t>
      </w:r>
    </w:p>
    <w:p w:rsidR="003E7DCB" w:rsidRDefault="00A02B8D">
      <w:pPr>
        <w:numPr>
          <w:ilvl w:val="1"/>
          <w:numId w:val="1"/>
        </w:numPr>
      </w:pPr>
      <w:r>
        <w:t>Results would be Document Number : Count</w:t>
      </w:r>
    </w:p>
    <w:p w:rsidR="003E7DCB" w:rsidRDefault="00A02B8D">
      <w:pPr>
        <w:numPr>
          <w:ilvl w:val="0"/>
          <w:numId w:val="1"/>
        </w:numPr>
      </w:pPr>
      <w:r>
        <w:rPr>
          <w:b/>
          <w:u w:val="single"/>
        </w:rPr>
        <w:t>Prior Years Sales:</w:t>
      </w:r>
      <w:r>
        <w:t xml:space="preserve"> This will</w:t>
      </w:r>
      <w:r>
        <w:t xml:space="preserve"> be a custom currency field and will be populated using the following logic: (you can also refer to this saved search which is currently used to determine the value in this field: </w:t>
      </w:r>
      <w:r w:rsidR="003E7DCB">
        <w:fldChar w:fldCharType="begin"/>
      </w:r>
      <w:r w:rsidR="003E7DCB">
        <w:instrText>HYPERLINK "https://1055358.app.netsuite.com/app/common/search/search.nl?e=T&amp;cu=T&amp;id=17013286&amp;whence=" \h</w:instrText>
      </w:r>
      <w:r w:rsidR="003E7DCB">
        <w:fldChar w:fldCharType="separate"/>
      </w:r>
      <w:sdt>
        <w:sdtPr>
          <w:tag w:val="goog_rdk_0"/>
          <w:id w:val="609840079"/>
        </w:sdtPr>
        <w:sdtContent>
          <w:r w:rsidR="003E7DCB" w:rsidRPr="003E7DCB">
            <w:rPr>
              <w:u w:val="single"/>
              <w:rPrChange w:id="0" w:author="Renee Bernier" w:date="2024-03-12T10:42:00Z">
                <w:rPr>
                  <w:color w:val="1155CC"/>
                  <w:u w:val="single"/>
                </w:rPr>
              </w:rPrChange>
            </w:rPr>
            <w:t>https://1055358.app.netsuite.com/app/common/search/search.nl?e=T&amp;cu=T&amp;id=17013286&amp;whence=</w:t>
          </w:r>
        </w:sdtContent>
      </w:sdt>
      <w:r w:rsidR="003E7DCB">
        <w:fldChar w:fldCharType="end"/>
      </w:r>
      <w:r>
        <w:t xml:space="preserve"> </w:t>
      </w:r>
    </w:p>
    <w:p w:rsidR="003E7DCB" w:rsidRDefault="00A02B8D">
      <w:pPr>
        <w:numPr>
          <w:ilvl w:val="1"/>
          <w:numId w:val="1"/>
        </w:numPr>
      </w:pPr>
      <w:r>
        <w:t>Date: is within prior year to date</w:t>
      </w:r>
    </w:p>
    <w:p w:rsidR="003E7DCB" w:rsidRDefault="00A02B8D">
      <w:pPr>
        <w:numPr>
          <w:ilvl w:val="1"/>
          <w:numId w:val="1"/>
        </w:numPr>
      </w:pPr>
      <w:r>
        <w:t xml:space="preserve">Transaction Type: </w:t>
      </w:r>
      <w:sdt>
        <w:sdtPr>
          <w:tag w:val="goog_rdk_1"/>
          <w:id w:val="609840080"/>
        </w:sdtPr>
        <w:sdtContent>
          <w:ins w:id="1" w:author="Renee Bernier" w:date="2024-03-12T10:42:00Z">
            <w:r>
              <w:t>invoice, cash sale, cash refund, credit memo</w:t>
            </w:r>
          </w:ins>
        </w:sdtContent>
      </w:sdt>
      <w:sdt>
        <w:sdtPr>
          <w:tag w:val="goog_rdk_2"/>
          <w:id w:val="609840081"/>
        </w:sdtPr>
        <w:sdtContent/>
      </w:sdt>
    </w:p>
    <w:p w:rsidR="003E7DCB" w:rsidRDefault="00A02B8D">
      <w:pPr>
        <w:numPr>
          <w:ilvl w:val="1"/>
          <w:numId w:val="1"/>
        </w:numPr>
      </w:pPr>
      <w:r>
        <w:t>Results would be: Amount - Sum</w:t>
      </w:r>
    </w:p>
    <w:p w:rsidR="003E7DCB" w:rsidRDefault="00A02B8D">
      <w:pPr>
        <w:numPr>
          <w:ilvl w:val="0"/>
          <w:numId w:val="1"/>
        </w:numPr>
      </w:pPr>
      <w:r>
        <w:rPr>
          <w:b/>
          <w:u w:val="single"/>
        </w:rPr>
        <w:t xml:space="preserve">Last </w:t>
      </w:r>
      <w:proofErr w:type="spellStart"/>
      <w:r>
        <w:rPr>
          <w:b/>
          <w:u w:val="single"/>
        </w:rPr>
        <w:t>Years</w:t>
      </w:r>
      <w:proofErr w:type="spellEnd"/>
      <w:r>
        <w:rPr>
          <w:b/>
          <w:u w:val="single"/>
        </w:rPr>
        <w:t xml:space="preserve"> Sales Total:</w:t>
      </w:r>
      <w:r>
        <w:t xml:space="preserve"> This will be a custom currency field and will be populated using the following logic: (you can also refer to this saved search which is currently used to determine the value in this field: </w:t>
      </w:r>
      <w:hyperlink r:id="rId7">
        <w:r>
          <w:rPr>
            <w:color w:val="1155CC"/>
            <w:u w:val="single"/>
          </w:rPr>
          <w:t>https://1055358.app.netsuite.com/app/common/search/search.nl?e=T&amp;cu=T&amp;id=77080546&amp;whence=</w:t>
        </w:r>
      </w:hyperlink>
      <w:r>
        <w:t xml:space="preserve"> </w:t>
      </w:r>
    </w:p>
    <w:sdt>
      <w:sdtPr>
        <w:tag w:val="goog_rdk_5"/>
        <w:id w:val="609840083"/>
      </w:sdtPr>
      <w:sdtContent>
        <w:p w:rsidR="003E7DCB" w:rsidRDefault="003E7DCB">
          <w:pPr>
            <w:numPr>
              <w:ilvl w:val="1"/>
              <w:numId w:val="1"/>
            </w:numPr>
            <w:rPr>
              <w:ins w:id="2" w:author="Renee Bernier" w:date="2024-03-12T10:48:00Z"/>
            </w:rPr>
          </w:pPr>
          <w:sdt>
            <w:sdtPr>
              <w:tag w:val="goog_rdk_4"/>
              <w:id w:val="609840082"/>
            </w:sdtPr>
            <w:sdtContent>
              <w:ins w:id="3" w:author="Renee Bernier" w:date="2024-03-12T10:48:00Z">
                <w:r w:rsidR="00A02B8D">
                  <w:t>Subsidiary = Hanna Instruments INC</w:t>
                </w:r>
              </w:ins>
            </w:sdtContent>
          </w:sdt>
        </w:p>
      </w:sdtContent>
    </w:sdt>
    <w:sdt>
      <w:sdtPr>
        <w:tag w:val="goog_rdk_7"/>
        <w:id w:val="609840085"/>
      </w:sdtPr>
      <w:sdtContent>
        <w:p w:rsidR="003E7DCB" w:rsidRDefault="003E7DCB">
          <w:pPr>
            <w:numPr>
              <w:ilvl w:val="1"/>
              <w:numId w:val="1"/>
            </w:numPr>
            <w:rPr>
              <w:ins w:id="4" w:author="Renee Bernier" w:date="2024-03-12T10:48:00Z"/>
            </w:rPr>
          </w:pPr>
          <w:sdt>
            <w:sdtPr>
              <w:tag w:val="goog_rdk_6"/>
              <w:id w:val="609840084"/>
            </w:sdtPr>
            <w:sdtContent>
              <w:ins w:id="5" w:author="Renee Bernier" w:date="2024-03-12T10:48:00Z">
                <w:r w:rsidR="00A02B8D">
                  <w:t>Hanna Entity = Hanna Instruments US</w:t>
                </w:r>
              </w:ins>
            </w:sdtContent>
          </w:sdt>
        </w:p>
      </w:sdtContent>
    </w:sdt>
    <w:p w:rsidR="003E7DCB" w:rsidRDefault="00A02B8D">
      <w:pPr>
        <w:numPr>
          <w:ilvl w:val="1"/>
          <w:numId w:val="1"/>
        </w:numPr>
      </w:pPr>
      <w:r>
        <w:t>Date: is within prior</w:t>
      </w:r>
      <w:r>
        <w:t xml:space="preserve"> year</w:t>
      </w:r>
      <w:sdt>
        <w:sdtPr>
          <w:tag w:val="goog_rdk_8"/>
          <w:id w:val="609840086"/>
        </w:sdtPr>
        <w:sdtContent>
          <w:ins w:id="6" w:author="Renee Bernier" w:date="2024-03-12T10:44:00Z">
            <w:r>
              <w:t xml:space="preserve"> 2 years – looking for 2022 data</w:t>
            </w:r>
          </w:ins>
        </w:sdtContent>
      </w:sdt>
    </w:p>
    <w:p w:rsidR="003E7DCB" w:rsidRDefault="00A02B8D">
      <w:pPr>
        <w:numPr>
          <w:ilvl w:val="1"/>
          <w:numId w:val="1"/>
        </w:numPr>
      </w:pPr>
      <w:r>
        <w:t xml:space="preserve">Transaction Type: </w:t>
      </w:r>
      <w:sdt>
        <w:sdtPr>
          <w:tag w:val="goog_rdk_9"/>
          <w:id w:val="609840087"/>
        </w:sdtPr>
        <w:sdtContent>
          <w:ins w:id="7" w:author="Renee Bernier" w:date="2024-03-12T10:44:00Z">
            <w:r>
              <w:rPr>
                <w:color w:val="FF0000"/>
              </w:rPr>
              <w:t>Invoice, Cash Sale, Cash Refund, Credit Memo</w:t>
            </w:r>
          </w:ins>
        </w:sdtContent>
      </w:sdt>
      <w:sdt>
        <w:sdtPr>
          <w:tag w:val="goog_rdk_10"/>
          <w:id w:val="609840088"/>
        </w:sdtPr>
        <w:sdtContent/>
      </w:sdt>
    </w:p>
    <w:p w:rsidR="003E7DCB" w:rsidRDefault="00A02B8D">
      <w:pPr>
        <w:numPr>
          <w:ilvl w:val="1"/>
          <w:numId w:val="1"/>
        </w:numPr>
      </w:pPr>
      <w:r>
        <w:t>Results would be as follows and would be a ‘sum’:</w:t>
      </w:r>
    </w:p>
    <w:p w:rsidR="003E7DCB" w:rsidRDefault="00A02B8D">
      <w:pPr>
        <w:numPr>
          <w:ilvl w:val="2"/>
          <w:numId w:val="1"/>
        </w:numPr>
      </w:pPr>
      <w:r>
        <w:t>(NVL({</w:t>
      </w:r>
      <w:proofErr w:type="spellStart"/>
      <w:r>
        <w:t>totalamount</w:t>
      </w:r>
      <w:proofErr w:type="spellEnd"/>
      <w:r>
        <w:t>},0)-NVL({</w:t>
      </w:r>
      <w:proofErr w:type="spellStart"/>
      <w:r>
        <w:t>taxtotal</w:t>
      </w:r>
      <w:proofErr w:type="spellEnd"/>
      <w:r>
        <w:t>},0)-NVL({</w:t>
      </w:r>
      <w:proofErr w:type="spellStart"/>
      <w:r>
        <w:t>shippingamount</w:t>
      </w:r>
      <w:proofErr w:type="spellEnd"/>
      <w:r>
        <w:t>},0))</w:t>
      </w:r>
    </w:p>
    <w:sdt>
      <w:sdtPr>
        <w:tag w:val="goog_rdk_12"/>
        <w:id w:val="609840090"/>
      </w:sdtPr>
      <w:sdtContent>
        <w:p w:rsidR="003E7DCB" w:rsidRDefault="00A02B8D">
          <w:pPr>
            <w:numPr>
              <w:ilvl w:val="0"/>
              <w:numId w:val="1"/>
            </w:numPr>
            <w:rPr>
              <w:ins w:id="8" w:author="Renee Bernier" w:date="2024-03-12T10:46:00Z"/>
            </w:rPr>
          </w:pPr>
          <w:r>
            <w:rPr>
              <w:b/>
              <w:u w:val="single"/>
            </w:rPr>
            <w:t>Total Value of Invoices:</w:t>
          </w:r>
          <w:r>
            <w:t xml:space="preserve"> This will be a custom currency field and will be populated using the following logic: (you can also refer to this saved search which is currently used to determine the value in this field: </w:t>
          </w:r>
          <w:sdt>
            <w:sdtPr>
              <w:tag w:val="goog_rdk_11"/>
              <w:id w:val="609840089"/>
            </w:sdtPr>
            <w:sdtContent>
              <w:ins w:id="9" w:author="Renee Bernier" w:date="2024-03-12T10:46:00Z">
                <w:r>
                  <w:t>this is for current year;</w:t>
                </w:r>
              </w:ins>
            </w:sdtContent>
          </w:sdt>
        </w:p>
      </w:sdtContent>
    </w:sdt>
    <w:p w:rsidR="003E7DCB" w:rsidRDefault="003E7DCB">
      <w:pPr>
        <w:numPr>
          <w:ilvl w:val="0"/>
          <w:numId w:val="1"/>
        </w:numPr>
      </w:pPr>
      <w:hyperlink r:id="rId8">
        <w:r w:rsidR="00A02B8D">
          <w:rPr>
            <w:color w:val="0000FF"/>
            <w:u w:val="single"/>
          </w:rPr>
          <w:t>https://1055358.app.netsuite.com/app/common/search/search.nl?e=T&amp;cu=T&amp;id=92352092&amp;whence=</w:t>
        </w:r>
      </w:hyperlink>
      <w:r w:rsidR="00A02B8D">
        <w:t xml:space="preserve"> </w:t>
      </w:r>
    </w:p>
    <w:sdt>
      <w:sdtPr>
        <w:tag w:val="goog_rdk_15"/>
        <w:id w:val="609840093"/>
      </w:sdtPr>
      <w:sdtContent>
        <w:p w:rsidR="003E7DCB" w:rsidRDefault="00A02B8D">
          <w:pPr>
            <w:numPr>
              <w:ilvl w:val="1"/>
              <w:numId w:val="1"/>
            </w:numPr>
            <w:rPr>
              <w:ins w:id="10" w:author="Renee Bernier" w:date="2024-03-12T10:06:00Z"/>
              <w:color w:val="FF0000"/>
            </w:rPr>
          </w:pPr>
          <w:r>
            <w:t xml:space="preserve">Subsidiary: </w:t>
          </w:r>
          <w:sdt>
            <w:sdtPr>
              <w:tag w:val="goog_rdk_13"/>
              <w:id w:val="609840092"/>
            </w:sdtPr>
            <w:sdtContent>
              <w:ins w:id="11" w:author="Renee Bernier" w:date="2024-03-12T10:06:00Z">
                <w:r>
                  <w:rPr>
                    <w:color w:val="FF0000"/>
                  </w:rPr>
                  <w:t>Hanna Instruments, INC.</w:t>
                </w:r>
              </w:ins>
              <w:sdt>
                <w:sdtPr>
                  <w:tag w:val="goog_rdk_14"/>
                  <w:id w:val="609840091"/>
                </w:sdtPr>
                <w:sdtContent/>
              </w:sdt>
            </w:sdtContent>
          </w:sdt>
        </w:p>
      </w:sdtContent>
    </w:sdt>
    <w:p w:rsidR="003E7DCB" w:rsidRDefault="003E7DCB">
      <w:pPr>
        <w:numPr>
          <w:ilvl w:val="1"/>
          <w:numId w:val="1"/>
        </w:numPr>
      </w:pPr>
      <w:sdt>
        <w:sdtPr>
          <w:tag w:val="goog_rdk_16"/>
          <w:id w:val="609840094"/>
        </w:sdtPr>
        <w:sdtContent>
          <w:ins w:id="12" w:author="Renee Bernier" w:date="2024-03-12T10:06:00Z">
            <w:r w:rsidR="00A02B8D">
              <w:t>Hanna Entity – Hanna Instruments US</w:t>
            </w:r>
          </w:ins>
        </w:sdtContent>
      </w:sdt>
      <w:sdt>
        <w:sdtPr>
          <w:tag w:val="goog_rdk_17"/>
          <w:id w:val="609840095"/>
        </w:sdtPr>
        <w:sdtContent/>
      </w:sdt>
    </w:p>
    <w:p w:rsidR="003E7DCB" w:rsidRDefault="00A02B8D">
      <w:pPr>
        <w:numPr>
          <w:ilvl w:val="1"/>
          <w:numId w:val="1"/>
        </w:numPr>
      </w:pPr>
      <w:r>
        <w:t xml:space="preserve">Transaction </w:t>
      </w:r>
      <w:r>
        <w:t xml:space="preserve">Type is Invoice, Cash </w:t>
      </w:r>
      <w:proofErr w:type="spellStart"/>
      <w:r>
        <w:t>Sale,</w:t>
      </w:r>
      <w:sdt>
        <w:sdtPr>
          <w:tag w:val="goog_rdk_18"/>
          <w:id w:val="609840096"/>
        </w:sdtPr>
        <w:sdtContent>
          <w:ins w:id="13" w:author="Renee Bernier" w:date="2024-03-12T10:46:00Z">
            <w:r>
              <w:t>credit</w:t>
            </w:r>
            <w:proofErr w:type="spellEnd"/>
            <w:r>
              <w:t xml:space="preserve"> memo and cash refund</w:t>
            </w:r>
          </w:ins>
        </w:sdtContent>
      </w:sdt>
    </w:p>
    <w:p w:rsidR="003E7DCB" w:rsidRDefault="00A02B8D">
      <w:pPr>
        <w:numPr>
          <w:ilvl w:val="1"/>
          <w:numId w:val="1"/>
        </w:numPr>
      </w:pPr>
      <w:r>
        <w:t>Results would be as follows and would be a ‘sum’:</w:t>
      </w:r>
    </w:p>
    <w:p w:rsidR="003E7DCB" w:rsidRDefault="00A02B8D">
      <w:pPr>
        <w:numPr>
          <w:ilvl w:val="2"/>
          <w:numId w:val="1"/>
        </w:numPr>
      </w:pPr>
      <w:r>
        <w:t>{</w:t>
      </w:r>
      <w:proofErr w:type="spellStart"/>
      <w:r>
        <w:t>grossamount</w:t>
      </w:r>
      <w:proofErr w:type="spellEnd"/>
      <w:r>
        <w:t>}-</w:t>
      </w:r>
      <w:proofErr w:type="spellStart"/>
      <w:r>
        <w:t>nvl</w:t>
      </w:r>
      <w:proofErr w:type="spellEnd"/>
      <w:r>
        <w:t>({</w:t>
      </w:r>
      <w:proofErr w:type="spellStart"/>
      <w:r>
        <w:t>shippingamount</w:t>
      </w:r>
      <w:proofErr w:type="spellEnd"/>
      <w:r>
        <w:t>},0)-</w:t>
      </w:r>
      <w:proofErr w:type="spellStart"/>
      <w:r>
        <w:t>nvl</w:t>
      </w:r>
      <w:proofErr w:type="spellEnd"/>
      <w:r>
        <w:t>({</w:t>
      </w:r>
      <w:proofErr w:type="spellStart"/>
      <w:r>
        <w:t>taxamount</w:t>
      </w:r>
      <w:proofErr w:type="spellEnd"/>
      <w:r>
        <w:t>},0)</w:t>
      </w:r>
    </w:p>
    <w:p w:rsidR="003E7DCB" w:rsidRDefault="00A02B8D">
      <w:pPr>
        <w:numPr>
          <w:ilvl w:val="0"/>
          <w:numId w:val="1"/>
        </w:numPr>
      </w:pPr>
      <w:r>
        <w:rPr>
          <w:b/>
          <w:u w:val="single"/>
        </w:rPr>
        <w:t>Sum of Lifetime Sales:</w:t>
      </w:r>
      <w:r>
        <w:t xml:space="preserve"> This will be a custom currency field and will be populated using the </w:t>
      </w:r>
      <w:r>
        <w:t xml:space="preserve">following logic: (you can also refer to this saved search which is currently used to determine the value in this field: </w:t>
      </w:r>
      <w:hyperlink r:id="rId9">
        <w:r>
          <w:rPr>
            <w:color w:val="1155CC"/>
            <w:u w:val="single"/>
          </w:rPr>
          <w:t>https://1055358.app.netsuite.</w:t>
        </w:r>
        <w:r>
          <w:rPr>
            <w:color w:val="1155CC"/>
            <w:u w:val="single"/>
          </w:rPr>
          <w:t>com/app/common/search/search.nl?e=T&amp;cu=T&amp;id=92359859&amp;whence=</w:t>
        </w:r>
      </w:hyperlink>
      <w:r>
        <w:t xml:space="preserve"> </w:t>
      </w:r>
    </w:p>
    <w:p w:rsidR="003E7DCB" w:rsidRDefault="00A02B8D">
      <w:pPr>
        <w:numPr>
          <w:ilvl w:val="1"/>
          <w:numId w:val="1"/>
        </w:numPr>
      </w:pPr>
      <w:r>
        <w:t>Subsidiary: Hanna Instruments Inc.</w:t>
      </w:r>
    </w:p>
    <w:p w:rsidR="003E7DCB" w:rsidRDefault="00A02B8D">
      <w:pPr>
        <w:numPr>
          <w:ilvl w:val="1"/>
          <w:numId w:val="1"/>
        </w:numPr>
      </w:pPr>
      <w:r>
        <w:t xml:space="preserve">Transaction Type is </w:t>
      </w:r>
      <w:sdt>
        <w:sdtPr>
          <w:tag w:val="goog_rdk_19"/>
          <w:id w:val="609840097"/>
        </w:sdtPr>
        <w:sdtContent>
          <w:ins w:id="14" w:author="Renee Bernier" w:date="2024-03-12T10:53:00Z">
            <w:r>
              <w:rPr>
                <w:color w:val="FF0000"/>
              </w:rPr>
              <w:t>invoice, cash sale, cash refund, credit memo</w:t>
            </w:r>
          </w:ins>
        </w:sdtContent>
      </w:sdt>
      <w:sdt>
        <w:sdtPr>
          <w:tag w:val="goog_rdk_20"/>
          <w:id w:val="609840098"/>
        </w:sdtPr>
        <w:sdtContent/>
      </w:sdt>
    </w:p>
    <w:p w:rsidR="003E7DCB" w:rsidRDefault="00A02B8D">
      <w:pPr>
        <w:numPr>
          <w:ilvl w:val="1"/>
          <w:numId w:val="1"/>
        </w:numPr>
      </w:pPr>
      <w:r>
        <w:t>Results would be Amount - Sum</w:t>
      </w:r>
    </w:p>
    <w:p w:rsidR="003E7DCB" w:rsidRDefault="00A02B8D">
      <w:pPr>
        <w:numPr>
          <w:ilvl w:val="0"/>
          <w:numId w:val="1"/>
        </w:numPr>
      </w:pPr>
      <w:r>
        <w:rPr>
          <w:b/>
          <w:u w:val="single"/>
        </w:rPr>
        <w:t>Lifetime Orders:</w:t>
      </w:r>
      <w:r>
        <w:t xml:space="preserve"> This will be a custom Free Form Text field and will be populated using the following logic: (you can also refer to this saved search which is currently used to determine the value in this field: </w:t>
      </w:r>
      <w:hyperlink r:id="rId10">
        <w:r>
          <w:rPr>
            <w:color w:val="1155CC"/>
            <w:u w:val="single"/>
          </w:rPr>
          <w:t>https://1055358.app.netsuite.com/app/common/search/search.nl?e=T&amp;cu=T&amp;id=92359860&amp;whence=</w:t>
        </w:r>
      </w:hyperlink>
      <w:r>
        <w:t xml:space="preserve"> </w:t>
      </w:r>
    </w:p>
    <w:p w:rsidR="003E7DCB" w:rsidRDefault="00A02B8D">
      <w:pPr>
        <w:numPr>
          <w:ilvl w:val="1"/>
          <w:numId w:val="1"/>
        </w:numPr>
      </w:pPr>
      <w:r>
        <w:t>Account: Sales Orders</w:t>
      </w:r>
    </w:p>
    <w:p w:rsidR="003E7DCB" w:rsidRDefault="00A02B8D">
      <w:pPr>
        <w:numPr>
          <w:ilvl w:val="1"/>
          <w:numId w:val="1"/>
        </w:numPr>
      </w:pPr>
      <w:r>
        <w:t>Status: is NOT Sales Order : Canceled</w:t>
      </w:r>
    </w:p>
    <w:p w:rsidR="003E7DCB" w:rsidRDefault="00A02B8D">
      <w:pPr>
        <w:numPr>
          <w:ilvl w:val="1"/>
          <w:numId w:val="1"/>
        </w:numPr>
      </w:pPr>
      <w:r>
        <w:t>Results would be Document Number - Count</w:t>
      </w:r>
    </w:p>
    <w:p w:rsidR="003E7DCB" w:rsidRDefault="00A02B8D">
      <w:pPr>
        <w:numPr>
          <w:ilvl w:val="0"/>
          <w:numId w:val="1"/>
        </w:numPr>
      </w:pPr>
      <w:r>
        <w:rPr>
          <w:b/>
          <w:u w:val="single"/>
        </w:rPr>
        <w:t>Calls (current ye</w:t>
      </w:r>
      <w:r>
        <w:rPr>
          <w:b/>
          <w:u w:val="single"/>
        </w:rPr>
        <w:t>ar):</w:t>
      </w:r>
      <w:r>
        <w:t xml:space="preserve"> This will be a custom Free Form Text field and will be populated using the following logic.</w:t>
      </w:r>
    </w:p>
    <w:p w:rsidR="003E7DCB" w:rsidRDefault="00A02B8D">
      <w:pPr>
        <w:numPr>
          <w:ilvl w:val="1"/>
          <w:numId w:val="1"/>
        </w:numPr>
      </w:pPr>
      <w:r>
        <w:t>Use the following formula: CASE WHEN {</w:t>
      </w:r>
      <w:proofErr w:type="spellStart"/>
      <w:r>
        <w:t>activity.type</w:t>
      </w:r>
      <w:proofErr w:type="spellEnd"/>
      <w:r>
        <w:t>} = 'Phone Call' AND TO_CHAR({</w:t>
      </w:r>
      <w:proofErr w:type="spellStart"/>
      <w:r>
        <w:t>activity.createddate</w:t>
      </w:r>
      <w:proofErr w:type="spellEnd"/>
      <w:r>
        <w:t>},'YYYY') = TO_CHAR(CURRENT_DATE, 'YYYY') THEN 1 ELSE 0 EN</w:t>
      </w:r>
      <w:r>
        <w:t>D</w:t>
      </w:r>
    </w:p>
    <w:p w:rsidR="003E7DCB" w:rsidRDefault="00A02B8D">
      <w:pPr>
        <w:numPr>
          <w:ilvl w:val="0"/>
          <w:numId w:val="1"/>
        </w:numPr>
      </w:pPr>
      <w:r>
        <w:rPr>
          <w:b/>
          <w:u w:val="single"/>
        </w:rPr>
        <w:t>Tasks (current year):</w:t>
      </w:r>
      <w:r>
        <w:t xml:space="preserve"> This will be a custom Free Form Text field and will be populated using the following logic.</w:t>
      </w:r>
    </w:p>
    <w:p w:rsidR="003E7DCB" w:rsidRDefault="00A02B8D">
      <w:pPr>
        <w:numPr>
          <w:ilvl w:val="1"/>
          <w:numId w:val="1"/>
        </w:numPr>
      </w:pPr>
      <w:r>
        <w:t>Use the following formula: CASE WHEN {</w:t>
      </w:r>
      <w:proofErr w:type="spellStart"/>
      <w:r>
        <w:t>activity.type</w:t>
      </w:r>
      <w:proofErr w:type="spellEnd"/>
      <w:r>
        <w:t>} = 'Task' AND TO_CHAR({</w:t>
      </w:r>
      <w:proofErr w:type="spellStart"/>
      <w:r>
        <w:t>activity.createddate</w:t>
      </w:r>
      <w:proofErr w:type="spellEnd"/>
      <w:r>
        <w:t>},'YYYY') = TO_CHAR(CURRENT_DATE, 'YYYY') THE</w:t>
      </w:r>
      <w:r>
        <w:t>N 1 ELSE 0 END</w:t>
      </w:r>
    </w:p>
    <w:p w:rsidR="003E7DCB" w:rsidRDefault="00A02B8D">
      <w:pPr>
        <w:numPr>
          <w:ilvl w:val="0"/>
          <w:numId w:val="1"/>
        </w:numPr>
      </w:pPr>
      <w:r>
        <w:rPr>
          <w:b/>
          <w:u w:val="single"/>
        </w:rPr>
        <w:t>Virtual Meetings (current year):</w:t>
      </w:r>
      <w:r>
        <w:t xml:space="preserve"> This will be a custom Free Form Text field and will be populated using the following logic.</w:t>
      </w:r>
    </w:p>
    <w:p w:rsidR="003E7DCB" w:rsidRDefault="00A02B8D">
      <w:pPr>
        <w:numPr>
          <w:ilvl w:val="1"/>
          <w:numId w:val="1"/>
        </w:numPr>
      </w:pPr>
      <w:r>
        <w:t>Use the following formula: CASE WHEN {</w:t>
      </w:r>
      <w:proofErr w:type="spellStart"/>
      <w:r>
        <w:t>activity.type</w:t>
      </w:r>
      <w:proofErr w:type="spellEnd"/>
      <w:r>
        <w:t>} = 'Virtual Meeting or In Person Visit' AND TO_CHAR({</w:t>
      </w:r>
      <w:proofErr w:type="spellStart"/>
      <w:r>
        <w:t>activity.cr</w:t>
      </w:r>
      <w:r>
        <w:t>eateddate</w:t>
      </w:r>
      <w:proofErr w:type="spellEnd"/>
      <w:r>
        <w:t>},'YYYY') = TO_CHAR(CURRENT_DATE, 'YYYY') THEN 1 ELSE 0 END</w:t>
      </w:r>
    </w:p>
    <w:p w:rsidR="003E7DCB" w:rsidRDefault="00A02B8D">
      <w:pPr>
        <w:numPr>
          <w:ilvl w:val="0"/>
          <w:numId w:val="1"/>
        </w:numPr>
      </w:pPr>
      <w:r>
        <w:rPr>
          <w:b/>
          <w:u w:val="single"/>
        </w:rPr>
        <w:t xml:space="preserve">Total Activities (lifetime): </w:t>
      </w:r>
      <w:r>
        <w:t>This will be a custom Free Form Text field and will be populated using the following logic.</w:t>
      </w:r>
    </w:p>
    <w:p w:rsidR="003E7DCB" w:rsidRDefault="00A02B8D">
      <w:pPr>
        <w:numPr>
          <w:ilvl w:val="1"/>
          <w:numId w:val="1"/>
        </w:numPr>
      </w:pPr>
      <w:r>
        <w:lastRenderedPageBreak/>
        <w:t>Use the following formula: CASE WHEN {</w:t>
      </w:r>
      <w:proofErr w:type="spellStart"/>
      <w:r>
        <w:t>activity.type</w:t>
      </w:r>
      <w:proofErr w:type="spellEnd"/>
      <w:r>
        <w:t>} = 'Virtual Me</w:t>
      </w:r>
      <w:r>
        <w:t>eting or In Person Visit' OR {</w:t>
      </w:r>
      <w:proofErr w:type="spellStart"/>
      <w:r>
        <w:t>activity.type</w:t>
      </w:r>
      <w:proofErr w:type="spellEnd"/>
      <w:r>
        <w:t>} = 'Task' OR {</w:t>
      </w:r>
      <w:proofErr w:type="spellStart"/>
      <w:r>
        <w:t>activity.type</w:t>
      </w:r>
      <w:proofErr w:type="spellEnd"/>
      <w:r>
        <w:t>} = 'Phone Call'  THEN 1 ELSE 0 END</w:t>
      </w:r>
    </w:p>
    <w:sdt>
      <w:sdtPr>
        <w:tag w:val="goog_rdk_23"/>
        <w:id w:val="609840100"/>
      </w:sdtPr>
      <w:sdtContent>
        <w:p w:rsidR="003E7DCB" w:rsidRDefault="003E7DCB">
          <w:pPr>
            <w:rPr>
              <w:ins w:id="15" w:author="Renee Bernier" w:date="2024-03-12T10:59:00Z"/>
            </w:rPr>
          </w:pPr>
          <w:sdt>
            <w:sdtPr>
              <w:tag w:val="goog_rdk_22"/>
              <w:id w:val="609840099"/>
              <w:showingPlcHdr/>
            </w:sdtPr>
            <w:sdtContent>
              <w:r w:rsidR="00A02B8D">
                <w:t xml:space="preserve">     </w:t>
              </w:r>
            </w:sdtContent>
          </w:sdt>
        </w:p>
      </w:sdtContent>
    </w:sdt>
    <w:sdt>
      <w:sdtPr>
        <w:tag w:val="goog_rdk_25"/>
        <w:id w:val="609840102"/>
      </w:sdtPr>
      <w:sdtContent>
        <w:p w:rsidR="003E7DCB" w:rsidRDefault="003E7DCB">
          <w:pPr>
            <w:rPr>
              <w:ins w:id="16" w:author="Renee Bernier" w:date="2024-03-12T10:59:00Z"/>
            </w:rPr>
          </w:pPr>
          <w:sdt>
            <w:sdtPr>
              <w:tag w:val="goog_rdk_24"/>
              <w:id w:val="609840101"/>
            </w:sdtPr>
            <w:sdtContent>
              <w:ins w:id="17" w:author="Renee Bernier" w:date="2024-03-12T10:59:00Z">
                <w:r w:rsidR="00A02B8D">
                  <w:t xml:space="preserve">Codes (SKU) sold in the current year. Quantity: Total number of different SKU’s ordered.  This is NOT qty or </w:t>
                </w:r>
                <w:proofErr w:type="gramStart"/>
                <w:r w:rsidR="00A02B8D">
                  <w:t>amount,</w:t>
                </w:r>
                <w:proofErr w:type="gramEnd"/>
                <w:r w:rsidR="00A02B8D">
                  <w:t xml:space="preserve"> this is total number of dif</w:t>
                </w:r>
                <w:r w:rsidR="00A02B8D">
                  <w:t>ferent SKU’s.  Example: If they ordered SKU123 qty 3, SKU456 qty 5, SKU789 qty 7, the result would just be 3 because they ordered three different SKU’s.  This information would be pulled from the Invoices and Cash Sale transactions.</w:t>
                </w:r>
              </w:ins>
            </w:sdtContent>
          </w:sdt>
        </w:p>
      </w:sdtContent>
    </w:sdt>
    <w:sdt>
      <w:sdtPr>
        <w:tag w:val="goog_rdk_27"/>
        <w:id w:val="609840104"/>
      </w:sdtPr>
      <w:sdtContent>
        <w:p w:rsidR="003E7DCB" w:rsidRDefault="003E7DCB">
          <w:pPr>
            <w:rPr>
              <w:ins w:id="18" w:author="Renee Bernier" w:date="2024-03-12T10:59:00Z"/>
            </w:rPr>
          </w:pPr>
          <w:sdt>
            <w:sdtPr>
              <w:tag w:val="goog_rdk_26"/>
              <w:id w:val="609840103"/>
            </w:sdtPr>
            <w:sdtContent>
              <w:ins w:id="19" w:author="Renee Bernier" w:date="2024-03-12T10:59:00Z">
                <w:r w:rsidR="00A02B8D">
                  <w:t>Codes (SKU) sold in</w:t>
                </w:r>
                <w:r w:rsidR="00A02B8D">
                  <w:t xml:space="preserve"> 2023 (qty): Same logic as above</w:t>
                </w:r>
              </w:ins>
            </w:sdtContent>
          </w:sdt>
        </w:p>
      </w:sdtContent>
    </w:sdt>
    <w:sdt>
      <w:sdtPr>
        <w:tag w:val="goog_rdk_29"/>
        <w:id w:val="609840106"/>
      </w:sdtPr>
      <w:sdtContent>
        <w:p w:rsidR="003E7DCB" w:rsidRDefault="003E7DCB">
          <w:pPr>
            <w:rPr>
              <w:ins w:id="20" w:author="Renee Bernier" w:date="2024-03-12T10:59:00Z"/>
            </w:rPr>
          </w:pPr>
          <w:sdt>
            <w:sdtPr>
              <w:tag w:val="goog_rdk_28"/>
              <w:id w:val="609840105"/>
            </w:sdtPr>
            <w:sdtContent>
              <w:ins w:id="21" w:author="Renee Bernier" w:date="2024-03-12T10:59:00Z">
                <w:r w:rsidR="00A02B8D">
                  <w:t>Codes (SKU) sold in 2022 (qty): Same logic as above</w:t>
                </w:r>
              </w:ins>
            </w:sdtContent>
          </w:sdt>
        </w:p>
      </w:sdtContent>
    </w:sdt>
    <w:sdt>
      <w:sdtPr>
        <w:tag w:val="goog_rdk_31"/>
        <w:id w:val="609840108"/>
      </w:sdtPr>
      <w:sdtContent>
        <w:p w:rsidR="003E7DCB" w:rsidRDefault="003E7DCB">
          <w:pPr>
            <w:rPr>
              <w:ins w:id="22" w:author="Renee Bernier" w:date="2024-03-12T10:59:00Z"/>
            </w:rPr>
          </w:pPr>
          <w:sdt>
            <w:sdtPr>
              <w:tag w:val="goog_rdk_30"/>
              <w:id w:val="609840107"/>
            </w:sdtPr>
            <w:sdtContent/>
          </w:sdt>
        </w:p>
      </w:sdtContent>
    </w:sdt>
    <w:sdt>
      <w:sdtPr>
        <w:tag w:val="goog_rdk_33"/>
        <w:id w:val="609840110"/>
      </w:sdtPr>
      <w:sdtContent>
        <w:p w:rsidR="003E7DCB" w:rsidRDefault="003E7DCB">
          <w:pPr>
            <w:rPr>
              <w:ins w:id="23" w:author="Renee Bernier" w:date="2024-03-12T10:59:00Z"/>
            </w:rPr>
          </w:pPr>
          <w:sdt>
            <w:sdtPr>
              <w:tag w:val="goog_rdk_32"/>
              <w:id w:val="609840109"/>
            </w:sdtPr>
            <w:sdtContent>
              <w:ins w:id="24" w:author="Renee Bernier" w:date="2024-03-12T10:59:00Z">
                <w:r w:rsidR="00A02B8D">
                  <w:t>Quotes: the current year, (qty) = # of quotes</w:t>
                </w:r>
              </w:ins>
            </w:sdtContent>
          </w:sdt>
        </w:p>
      </w:sdtContent>
    </w:sdt>
    <w:sdt>
      <w:sdtPr>
        <w:tag w:val="goog_rdk_35"/>
        <w:id w:val="609840112"/>
      </w:sdtPr>
      <w:sdtContent>
        <w:p w:rsidR="003E7DCB" w:rsidRDefault="003E7DCB">
          <w:pPr>
            <w:rPr>
              <w:ins w:id="25" w:author="Renee Bernier" w:date="2024-03-12T10:59:00Z"/>
            </w:rPr>
          </w:pPr>
          <w:sdt>
            <w:sdtPr>
              <w:tag w:val="goog_rdk_34"/>
              <w:id w:val="609840111"/>
              <w:showingPlcHdr/>
            </w:sdtPr>
            <w:sdtContent>
              <w:r w:rsidR="00A02B8D">
                <w:t xml:space="preserve">     </w:t>
              </w:r>
            </w:sdtContent>
          </w:sdt>
        </w:p>
      </w:sdtContent>
    </w:sdt>
    <w:sdt>
      <w:sdtPr>
        <w:tag w:val="goog_rdk_37"/>
        <w:id w:val="609840114"/>
      </w:sdtPr>
      <w:sdtContent>
        <w:p w:rsidR="003E7DCB" w:rsidRDefault="003E7DCB">
          <w:pPr>
            <w:rPr>
              <w:ins w:id="26" w:author="Renee Bernier" w:date="2024-03-12T10:59:00Z"/>
            </w:rPr>
          </w:pPr>
          <w:sdt>
            <w:sdtPr>
              <w:tag w:val="goog_rdk_36"/>
              <w:id w:val="609840113"/>
            </w:sdtPr>
            <w:sdtContent>
              <w:ins w:id="27" w:author="Renee Bernier" w:date="2024-03-12T10:59:00Z">
                <w:r w:rsidR="00A02B8D">
                  <w:t>Review formulas for”</w:t>
                </w:r>
              </w:ins>
            </w:sdtContent>
          </w:sdt>
        </w:p>
      </w:sdtContent>
    </w:sdt>
    <w:sdt>
      <w:sdtPr>
        <w:tag w:val="goog_rdk_39"/>
        <w:id w:val="609840116"/>
      </w:sdtPr>
      <w:sdtContent>
        <w:p w:rsidR="003E7DCB" w:rsidRDefault="003E7DCB">
          <w:pPr>
            <w:rPr>
              <w:ins w:id="28" w:author="Renee Bernier" w:date="2024-03-12T10:59:00Z"/>
            </w:rPr>
          </w:pPr>
          <w:sdt>
            <w:sdtPr>
              <w:tag w:val="goog_rdk_38"/>
              <w:id w:val="609840115"/>
            </w:sdtPr>
            <w:sdtContent>
              <w:ins w:id="29" w:author="Renee Bernier" w:date="2024-03-12T10:59:00Z">
                <w:r w:rsidR="00A02B8D">
                  <w:t>Sum of overdue balance</w:t>
                </w:r>
              </w:ins>
            </w:sdtContent>
          </w:sdt>
        </w:p>
      </w:sdtContent>
    </w:sdt>
    <w:p w:rsidR="003E7DCB" w:rsidRDefault="003E7DCB">
      <w:sdt>
        <w:sdtPr>
          <w:tag w:val="goog_rdk_40"/>
          <w:id w:val="609840117"/>
        </w:sdtPr>
        <w:sdtContent>
          <w:ins w:id="30" w:author="Renee Bernier" w:date="2024-03-12T10:59:00Z">
            <w:r w:rsidR="00A02B8D">
              <w:t>Sum of virtual meetings</w:t>
            </w:r>
          </w:ins>
        </w:sdtContent>
      </w:sdt>
    </w:p>
    <w:p w:rsidR="003E7DCB" w:rsidRDefault="003E7DCB"/>
    <w:p w:rsidR="003E7DCB" w:rsidRDefault="00A02B8D">
      <w:r>
        <w:rPr>
          <w:highlight w:val="green"/>
        </w:rPr>
        <w:t>Step 2:</w:t>
      </w:r>
      <w:r>
        <w:t xml:space="preserve"> Develop script(s) to use the logic detailed above to populate and store the values on a nightly basis.</w:t>
      </w:r>
    </w:p>
    <w:sectPr w:rsidR="003E7DCB" w:rsidSect="003E7D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52859"/>
    <w:multiLevelType w:val="multilevel"/>
    <w:tmpl w:val="BDA28B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E7DCB"/>
    <w:rsid w:val="003E7DCB"/>
    <w:rsid w:val="00A02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DCB"/>
  </w:style>
  <w:style w:type="paragraph" w:styleId="Heading1">
    <w:name w:val="heading 1"/>
    <w:basedOn w:val="Normal"/>
    <w:next w:val="Normal"/>
    <w:uiPriority w:val="9"/>
    <w:qFormat/>
    <w:rsid w:val="003E7DC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E7DC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E7DC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E7DC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E7DC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E7DC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E7DCB"/>
  </w:style>
  <w:style w:type="paragraph" w:styleId="Title">
    <w:name w:val="Title"/>
    <w:basedOn w:val="Normal"/>
    <w:next w:val="Normal"/>
    <w:uiPriority w:val="10"/>
    <w:qFormat/>
    <w:rsid w:val="003E7DC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3E7DCB"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EC23F7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EC23F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C23F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B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B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055358.app.netsuite.com/app/common/search/search.nl?e=T&amp;cu=T&amp;id=92352092&amp;whence=" TargetMode="External"/><Relationship Id="rId3" Type="http://schemas.openxmlformats.org/officeDocument/2006/relationships/styles" Target="styles.xml"/><Relationship Id="rId7" Type="http://schemas.openxmlformats.org/officeDocument/2006/relationships/hyperlink" Target="https://1055358.app.netsuite.com/app/common/search/search.nl?e=T&amp;cu=T&amp;id=77080546&amp;whence=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1055358.app.netsuite.com/app/common/search/search.nl?e=T&amp;cu=T&amp;id=16950183&amp;whence=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1055358.app.netsuite.com/app/common/search/search.nl?e=T&amp;cu=T&amp;id=92359860&amp;whence=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1055358.app.netsuite.com/app/common/search/search.nl?e=T&amp;cu=T&amp;id=92359859&amp;whenc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GGQ+41cgwDLzu0X/Gb75SSv7jA==">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941</Words>
  <Characters>5364</Characters>
  <Application>Microsoft Office Word</Application>
  <DocSecurity>0</DocSecurity>
  <Lines>44</Lines>
  <Paragraphs>12</Paragraphs>
  <ScaleCrop>false</ScaleCrop>
  <Company>Grizli777</Company>
  <LinksUpToDate>false</LinksUpToDate>
  <CharactersWithSpaces>6293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Renee Bernier</dc:creator>
  <cp:lastModifiedBy>Nagendra Babu</cp:lastModifiedBy>
  <cp:revision>3</cp:revision>
  <dcterms:created xsi:type="dcterms:W3CDTF">2024-03-12T14:56:00Z</dcterms:created>
  <dcterms:modified xsi:type="dcterms:W3CDTF">2024-04-18T06:37:00Z</dcterms:modified>
</cp:coreProperties>
</file>